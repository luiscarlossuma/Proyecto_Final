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8F16A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## Esquema de Plan Maestro para un Proyecto de Software</w:t>
      </w:r>
    </w:p>
    <w:p w14:paraId="14D22F33" w14:textId="77777777" w:rsidR="00154E1D" w:rsidRDefault="00154E1D" w:rsidP="00154E1D"/>
    <w:p w14:paraId="5E697A23" w14:textId="77777777" w:rsidR="00154E1D" w:rsidRDefault="00154E1D" w:rsidP="00154E1D">
      <w:r>
        <w:t>1. **Resumen Ejecutivo**</w:t>
      </w:r>
    </w:p>
    <w:p w14:paraId="0F7F7CEA" w14:textId="77777777" w:rsidR="00154E1D" w:rsidRDefault="00154E1D" w:rsidP="00154E1D">
      <w:r>
        <w:t xml:space="preserve">   - Breve descripción del proyecto y sus objetivos.</w:t>
      </w:r>
    </w:p>
    <w:p w14:paraId="28E7DB93" w14:textId="77777777" w:rsidR="00154E1D" w:rsidRDefault="00154E1D" w:rsidP="00154E1D">
      <w:r>
        <w:t xml:space="preserve">   - Justificación del proyecto y su importancia.</w:t>
      </w:r>
    </w:p>
    <w:p w14:paraId="61DF6394" w14:textId="5E09C5CC" w:rsidR="00154E1D" w:rsidRDefault="00154E1D" w:rsidP="00154E1D">
      <w:pPr>
        <w:rPr>
          <w:ins w:id="0" w:author="Microsoft Office User" w:date="2023-08-23T20:19:00Z"/>
        </w:rPr>
      </w:pPr>
      <w:r>
        <w:t xml:space="preserve">   - Alcance general del proyecto.</w:t>
      </w:r>
    </w:p>
    <w:p w14:paraId="37F61467" w14:textId="36FDCD26" w:rsidR="00600937" w:rsidDel="007E3CFF" w:rsidRDefault="00600937" w:rsidP="00154E1D">
      <w:pPr>
        <w:rPr>
          <w:del w:id="1" w:author="Microsoft Office User" w:date="2023-08-23T20:41:00Z"/>
        </w:rPr>
      </w:pPr>
    </w:p>
    <w:p w14:paraId="51FC020D" w14:textId="77777777" w:rsidR="00154E1D" w:rsidRDefault="00154E1D" w:rsidP="00154E1D"/>
    <w:p w14:paraId="4BE78C08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2. **Introducción**</w:t>
      </w:r>
    </w:p>
    <w:p w14:paraId="0CF3EA8C" w14:textId="77777777" w:rsidR="00154E1D" w:rsidRDefault="00154E1D" w:rsidP="00154E1D">
      <w:r>
        <w:t xml:space="preserve">   - Contexto del proyecto: Problema a resolver o necesidad a cubrir.</w:t>
      </w:r>
    </w:p>
    <w:p w14:paraId="0479B5F5" w14:textId="77777777" w:rsidR="00154E1D" w:rsidRDefault="00154E1D" w:rsidP="00154E1D">
      <w:r>
        <w:t xml:space="preserve">   - Beneficios esperados del software.</w:t>
      </w:r>
    </w:p>
    <w:p w14:paraId="4C463B37" w14:textId="51F90DFC" w:rsidR="00154E1D" w:rsidRDefault="00154E1D" w:rsidP="00154E1D">
      <w:pPr>
        <w:rPr>
          <w:ins w:id="2" w:author="Microsoft Office User" w:date="2023-08-23T20:37:00Z"/>
        </w:rPr>
      </w:pPr>
      <w:r>
        <w:t xml:space="preserve">   - Audiencia principal del software.</w:t>
      </w:r>
    </w:p>
    <w:p w14:paraId="5A9A51E4" w14:textId="77777777" w:rsidR="007E3CFF" w:rsidRDefault="007E3CFF" w:rsidP="00154E1D"/>
    <w:p w14:paraId="3D5A8433" w14:textId="77777777" w:rsidR="00154E1D" w:rsidRDefault="00154E1D" w:rsidP="00154E1D"/>
    <w:p w14:paraId="548E5C7D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3. **Objetivos del Proyecto**</w:t>
      </w:r>
    </w:p>
    <w:p w14:paraId="747EF795" w14:textId="77777777" w:rsidR="00154E1D" w:rsidRDefault="00154E1D" w:rsidP="00154E1D">
      <w:r>
        <w:t xml:space="preserve">   - Enumeración de los objetivos específicos y medibles del proyecto.</w:t>
      </w:r>
    </w:p>
    <w:p w14:paraId="45ECF69B" w14:textId="77777777" w:rsidR="00154E1D" w:rsidRDefault="00154E1D" w:rsidP="00154E1D">
      <w:r>
        <w:t xml:space="preserve">   - Cómo los objetivos se alinean con las necesidades del cliente y del negocio.</w:t>
      </w:r>
    </w:p>
    <w:p w14:paraId="2EBD6C4E" w14:textId="77777777" w:rsidR="00154E1D" w:rsidRDefault="00154E1D" w:rsidP="00154E1D"/>
    <w:p w14:paraId="33F0B791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4. **Alcance del Proyecto**</w:t>
      </w:r>
    </w:p>
    <w:p w14:paraId="34BEF73D" w14:textId="77777777" w:rsidR="00154E1D" w:rsidRDefault="00154E1D" w:rsidP="00154E1D">
      <w:r>
        <w:t xml:space="preserve">   - Descripción detallada de las funcionalidades y características que el software incluirá.</w:t>
      </w:r>
    </w:p>
    <w:p w14:paraId="1D1FB687" w14:textId="77777777" w:rsidR="00154E1D" w:rsidRDefault="00154E1D" w:rsidP="00154E1D">
      <w:r>
        <w:t xml:space="preserve">   - Límites y restricciones del proyecto.</w:t>
      </w:r>
    </w:p>
    <w:p w14:paraId="64AA2AF0" w14:textId="77777777" w:rsidR="00154E1D" w:rsidRPr="00154E1D" w:rsidRDefault="00154E1D" w:rsidP="00154E1D">
      <w:pPr>
        <w:rPr>
          <w:b/>
          <w:bCs/>
        </w:rPr>
      </w:pPr>
    </w:p>
    <w:p w14:paraId="6F3E277B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5. **Arquitectura y Diseño**</w:t>
      </w:r>
    </w:p>
    <w:p w14:paraId="3E7D81E9" w14:textId="77777777" w:rsidR="00154E1D" w:rsidRDefault="00154E1D" w:rsidP="00154E1D">
      <w:r>
        <w:t xml:space="preserve">   - Diseño de alto nivel de la arquitectura del software.</w:t>
      </w:r>
    </w:p>
    <w:p w14:paraId="6FED9498" w14:textId="77777777" w:rsidR="00154E1D" w:rsidRDefault="00154E1D" w:rsidP="00154E1D">
      <w:r>
        <w:t xml:space="preserve">   - Tecnologías y herramientas a utilizar.</w:t>
      </w:r>
    </w:p>
    <w:p w14:paraId="086A79F7" w14:textId="77777777" w:rsidR="00154E1D" w:rsidRDefault="00154E1D" w:rsidP="00154E1D">
      <w:r>
        <w:t xml:space="preserve">   - Diagramas de flujo, diagramas de clases u otros artefactos de diseño.</w:t>
      </w:r>
    </w:p>
    <w:p w14:paraId="77D5BE30" w14:textId="77777777" w:rsidR="00154E1D" w:rsidRPr="00154E1D" w:rsidRDefault="00154E1D" w:rsidP="00154E1D">
      <w:pPr>
        <w:rPr>
          <w:b/>
          <w:bCs/>
        </w:rPr>
      </w:pPr>
    </w:p>
    <w:p w14:paraId="5DEE1FE3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6. **Desarrollo**</w:t>
      </w:r>
    </w:p>
    <w:p w14:paraId="134A2966" w14:textId="77777777" w:rsidR="00154E1D" w:rsidRDefault="00154E1D" w:rsidP="00154E1D">
      <w:r>
        <w:t xml:space="preserve">   - Metodología de desarrollo a utilizar (ágil, cascada, etc.).</w:t>
      </w:r>
    </w:p>
    <w:p w14:paraId="1F22F10B" w14:textId="77777777" w:rsidR="00154E1D" w:rsidRDefault="00154E1D" w:rsidP="00154E1D">
      <w:r>
        <w:t xml:space="preserve">   - Cronograma de desarrollo con hitos clave.</w:t>
      </w:r>
    </w:p>
    <w:p w14:paraId="1A85F54F" w14:textId="77777777" w:rsidR="00154E1D" w:rsidRDefault="00154E1D" w:rsidP="00154E1D">
      <w:r>
        <w:lastRenderedPageBreak/>
        <w:t xml:space="preserve">   - Asignación de tareas y responsabilidades.</w:t>
      </w:r>
    </w:p>
    <w:p w14:paraId="2020A806" w14:textId="77777777" w:rsidR="00154E1D" w:rsidRDefault="00154E1D" w:rsidP="00154E1D"/>
    <w:p w14:paraId="1FDABD3B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7. **Pruebas y Validación**</w:t>
      </w:r>
    </w:p>
    <w:p w14:paraId="259A4C1D" w14:textId="77777777" w:rsidR="00154E1D" w:rsidRDefault="00154E1D" w:rsidP="00154E1D">
      <w:r>
        <w:t xml:space="preserve">   - Plan de pruebas detallado.</w:t>
      </w:r>
    </w:p>
    <w:p w14:paraId="2B66B98C" w14:textId="77777777" w:rsidR="00154E1D" w:rsidRDefault="00154E1D" w:rsidP="00154E1D">
      <w:r>
        <w:t xml:space="preserve">   - Escenarios de prueba y casos de prueba.</w:t>
      </w:r>
    </w:p>
    <w:p w14:paraId="1EE8EE80" w14:textId="77777777" w:rsidR="00154E1D" w:rsidRDefault="00154E1D" w:rsidP="00154E1D">
      <w:r>
        <w:t xml:space="preserve">   - Criterios de aceptación.</w:t>
      </w:r>
    </w:p>
    <w:p w14:paraId="691278A4" w14:textId="77777777" w:rsidR="00154E1D" w:rsidRDefault="00154E1D" w:rsidP="00154E1D"/>
    <w:p w14:paraId="04AB2B1C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8. **Implementación y Despliegue**</w:t>
      </w:r>
    </w:p>
    <w:p w14:paraId="35A18A7E" w14:textId="77777777" w:rsidR="00154E1D" w:rsidRDefault="00154E1D" w:rsidP="00154E1D">
      <w:r>
        <w:t xml:space="preserve">   - Estrategia de implementación.</w:t>
      </w:r>
    </w:p>
    <w:p w14:paraId="114ADBE4" w14:textId="77777777" w:rsidR="00154E1D" w:rsidRDefault="00154E1D" w:rsidP="00154E1D">
      <w:r>
        <w:t xml:space="preserve">   - Plan de despliegue en entornos de prueba y producción.</w:t>
      </w:r>
    </w:p>
    <w:p w14:paraId="7FE284AE" w14:textId="77777777" w:rsidR="00154E1D" w:rsidRDefault="00154E1D" w:rsidP="00154E1D"/>
    <w:p w14:paraId="3008F2A9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9. **Mantenimiento y Soporte**</w:t>
      </w:r>
    </w:p>
    <w:p w14:paraId="62520327" w14:textId="77777777" w:rsidR="00154E1D" w:rsidRDefault="00154E1D" w:rsidP="00154E1D">
      <w:r>
        <w:t xml:space="preserve">   - Plan para el mantenimiento futuro del software.</w:t>
      </w:r>
    </w:p>
    <w:p w14:paraId="7F4FCD20" w14:textId="77777777" w:rsidR="00154E1D" w:rsidRDefault="00154E1D" w:rsidP="00154E1D">
      <w:r>
        <w:t xml:space="preserve">   - Proceso de corrección de errores y actualizaciones.</w:t>
      </w:r>
    </w:p>
    <w:p w14:paraId="337D3C49" w14:textId="77777777" w:rsidR="00154E1D" w:rsidRDefault="00154E1D" w:rsidP="00154E1D"/>
    <w:p w14:paraId="667E9981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10. **Gestión de Riesgos**</w:t>
      </w:r>
    </w:p>
    <w:p w14:paraId="21D3D3AA" w14:textId="77777777" w:rsidR="00154E1D" w:rsidRDefault="00154E1D" w:rsidP="00154E1D">
      <w:r>
        <w:t xml:space="preserve">    - Identificación de riesgos potenciales.</w:t>
      </w:r>
    </w:p>
    <w:p w14:paraId="566BE684" w14:textId="77777777" w:rsidR="00154E1D" w:rsidRDefault="00154E1D" w:rsidP="00154E1D">
      <w:r>
        <w:t xml:space="preserve">    - Planes de mitigación y contingencia para los riesgos.</w:t>
      </w:r>
    </w:p>
    <w:p w14:paraId="047733EB" w14:textId="77777777" w:rsidR="00154E1D" w:rsidRDefault="00154E1D" w:rsidP="00154E1D"/>
    <w:p w14:paraId="6C0F694D" w14:textId="77777777" w:rsidR="00154E1D" w:rsidRPr="00154E1D" w:rsidRDefault="00154E1D" w:rsidP="00154E1D">
      <w:pPr>
        <w:rPr>
          <w:b/>
          <w:bCs/>
        </w:rPr>
      </w:pPr>
      <w:r w:rsidRPr="00154E1D">
        <w:rPr>
          <w:b/>
          <w:bCs/>
        </w:rPr>
        <w:t>11. **Presupuesto y Recursos**</w:t>
      </w:r>
    </w:p>
    <w:p w14:paraId="2647B240" w14:textId="77777777" w:rsidR="00154E1D" w:rsidRDefault="00154E1D" w:rsidP="00154E1D">
      <w:r>
        <w:t xml:space="preserve">    - Estimación de costos y presupuesto.</w:t>
      </w:r>
    </w:p>
    <w:p w14:paraId="278DFDB8" w14:textId="77777777" w:rsidR="00154E1D" w:rsidRDefault="00154E1D" w:rsidP="00154E1D">
      <w:r>
        <w:t xml:space="preserve">    - Recursos necesarios: personal, herramientas, equipos, etc.</w:t>
      </w:r>
    </w:p>
    <w:p w14:paraId="0D4B45BA" w14:textId="77777777" w:rsidR="00154E1D" w:rsidRDefault="00154E1D" w:rsidP="00154E1D"/>
    <w:p w14:paraId="3BDB7A0C" w14:textId="77777777" w:rsidR="00154E1D" w:rsidRDefault="00154E1D" w:rsidP="00154E1D"/>
    <w:p w14:paraId="6DE600D0" w14:textId="66658F3A" w:rsidR="00154E1D" w:rsidRDefault="00154E1D" w:rsidP="00154E1D">
      <w:r>
        <w:t>## Descripción de lo que va en Cada Índice</w:t>
      </w:r>
    </w:p>
    <w:p w14:paraId="2BBA1F54" w14:textId="77777777" w:rsidR="00154E1D" w:rsidRDefault="00154E1D" w:rsidP="00154E1D"/>
    <w:p w14:paraId="1E50A56C" w14:textId="77777777" w:rsidR="00154E1D" w:rsidRDefault="00154E1D" w:rsidP="00154E1D">
      <w:r>
        <w:t>1. **Resumen Ejecutivo**</w:t>
      </w:r>
    </w:p>
    <w:p w14:paraId="16E6D3CA" w14:textId="77777777" w:rsidR="00154E1D" w:rsidRDefault="00154E1D" w:rsidP="00154E1D">
      <w:r>
        <w:t xml:space="preserve">   - Descripción rápida de qué es el proyecto y por qué es importante.</w:t>
      </w:r>
    </w:p>
    <w:p w14:paraId="395E5C52" w14:textId="59A288F7" w:rsidR="00154E1D" w:rsidRDefault="00154E1D" w:rsidP="00154E1D">
      <w:r>
        <w:t xml:space="preserve">   - Una visión general de lo que se logrará con el software.</w:t>
      </w:r>
    </w:p>
    <w:p w14:paraId="3D45FEDB" w14:textId="02084B96" w:rsidR="00154E1D" w:rsidRDefault="00154E1D" w:rsidP="00154E1D">
      <w:r>
        <w:lastRenderedPageBreak/>
        <w:t xml:space="preserve">  - </w:t>
      </w:r>
      <w:r w:rsidRPr="00154E1D">
        <w:t>Un resumen ejecutivo es un resumen de la información más importante de tu plan del proyecto</w:t>
      </w:r>
    </w:p>
    <w:p w14:paraId="7954CDB3" w14:textId="77777777" w:rsidR="00DA2B94" w:rsidRDefault="00DA2B94" w:rsidP="00DA2B94">
      <w:pPr>
        <w:rPr>
          <w:ins w:id="3" w:author="Microsoft Office User" w:date="2023-08-23T20:42:00Z"/>
        </w:rPr>
      </w:pPr>
      <w:ins w:id="4" w:author="Microsoft Office User" w:date="2023-08-23T20:42:00Z">
        <w:r>
          <w:t>Se desarollara una aplicación web para la secretaria de ecologia del municipio de Delicias, Chihuahua. A pesar de que el municipio cuenta con una pagina web, esta no cuenta con la opcion de registrarse para crear reportes o hacer solicitudes de informacion, y mucho menos con una exclusivamente para la secretaia de ecologia. Esta aplicación beneficiara directa e indirectamente a los ciento cincuenta mil habitantes del municipio.</w:t>
        </w:r>
      </w:ins>
    </w:p>
    <w:p w14:paraId="2C6E8EAA" w14:textId="77777777" w:rsidR="00154E1D" w:rsidRDefault="00154E1D" w:rsidP="00154E1D"/>
    <w:p w14:paraId="2863DE5C" w14:textId="77777777" w:rsidR="00154E1D" w:rsidRDefault="00154E1D" w:rsidP="00154E1D">
      <w:r>
        <w:t>2. **Introducción**</w:t>
      </w:r>
    </w:p>
    <w:p w14:paraId="1A5637A8" w14:textId="77777777" w:rsidR="00154E1D" w:rsidRDefault="00154E1D" w:rsidP="00154E1D">
      <w:r>
        <w:t xml:space="preserve">   - Explicación sencilla del problema que el software resolverá.</w:t>
      </w:r>
    </w:p>
    <w:p w14:paraId="78A1DF66" w14:textId="77777777" w:rsidR="00154E1D" w:rsidRDefault="00154E1D" w:rsidP="00154E1D">
      <w:r>
        <w:t xml:space="preserve">   - Cómo ayudará el software a las personas y empresas.</w:t>
      </w:r>
    </w:p>
    <w:p w14:paraId="7504552C" w14:textId="03DA34AD" w:rsidR="00154E1D" w:rsidRDefault="00DA2B94" w:rsidP="00154E1D">
      <w:ins w:id="5" w:author="Microsoft Office User" w:date="2023-08-23T20:42:00Z">
        <w:r>
          <w:t xml:space="preserve">Con la aplicación web para </w:t>
        </w:r>
      </w:ins>
      <w:ins w:id="6" w:author="Microsoft Office User" w:date="2023-08-23T20:43:00Z">
        <w:r>
          <w:t>la secretaria de ecologia, se</w:t>
        </w:r>
      </w:ins>
      <w:ins w:id="7" w:author="Microsoft Office User" w:date="2023-08-23T20:44:00Z">
        <w:r>
          <w:t xml:space="preserve"> tendra un metodo para que el ciudadano haga del conocimiento directo </w:t>
        </w:r>
      </w:ins>
      <w:ins w:id="8" w:author="Microsoft Office User" w:date="2023-08-23T20:45:00Z">
        <w:r>
          <w:t>y de manera eficiente</w:t>
        </w:r>
      </w:ins>
      <w:ins w:id="9" w:author="Microsoft Office User" w:date="2023-08-23T20:44:00Z">
        <w:r>
          <w:t>, todos los problemas</w:t>
        </w:r>
      </w:ins>
      <w:ins w:id="10" w:author="Microsoft Office User" w:date="2023-08-23T20:45:00Z">
        <w:r>
          <w:t xml:space="preserve"> relacionados con el enfoque que a esta </w:t>
        </w:r>
      </w:ins>
      <w:ins w:id="11" w:author="Microsoft Office User" w:date="2023-08-23T20:47:00Z">
        <w:r>
          <w:t xml:space="preserve">dependencia </w:t>
        </w:r>
      </w:ins>
      <w:ins w:id="12" w:author="Microsoft Office User" w:date="2023-08-23T20:45:00Z">
        <w:r>
          <w:t>competen</w:t>
        </w:r>
      </w:ins>
      <w:ins w:id="13" w:author="Microsoft Office User" w:date="2023-08-23T20:50:00Z">
        <w:r>
          <w:t xml:space="preserve">. Logrando asi </w:t>
        </w:r>
      </w:ins>
      <w:ins w:id="14" w:author="Microsoft Office User" w:date="2023-08-23T20:51:00Z">
        <w:r>
          <w:t xml:space="preserve">eliminar el desperdicio de tiempo y recursos que ocurre cuando </w:t>
        </w:r>
      </w:ins>
      <w:ins w:id="15" w:author="Microsoft Office User" w:date="2023-08-23T20:52:00Z">
        <w:r w:rsidR="0010110B">
          <w:t>dichos</w:t>
        </w:r>
        <w:r>
          <w:t xml:space="preserve"> problemas</w:t>
        </w:r>
      </w:ins>
      <w:ins w:id="16" w:author="Microsoft Office User" w:date="2023-08-23T20:46:00Z">
        <w:r>
          <w:t xml:space="preserve"> son reportados a traves</w:t>
        </w:r>
      </w:ins>
      <w:ins w:id="17" w:author="Microsoft Office User" w:date="2023-08-23T20:47:00Z">
        <w:r>
          <w:t xml:space="preserve"> de medios tradicionales como las lineas de emergencia</w:t>
        </w:r>
      </w:ins>
      <w:ins w:id="18" w:author="Microsoft Office User" w:date="2023-08-23T20:48:00Z">
        <w:r>
          <w:t>, las cuales desestiman los reportes al no ser de su</w:t>
        </w:r>
      </w:ins>
      <w:ins w:id="19" w:author="Microsoft Office User" w:date="2023-08-23T20:49:00Z">
        <w:r>
          <w:t xml:space="preserve"> competencia.</w:t>
        </w:r>
      </w:ins>
    </w:p>
    <w:p w14:paraId="42446269" w14:textId="77777777" w:rsidR="00154E1D" w:rsidRDefault="00154E1D" w:rsidP="00154E1D">
      <w:r>
        <w:t>3. **Objetivos del Proyecto**</w:t>
      </w:r>
    </w:p>
    <w:p w14:paraId="54801F80" w14:textId="77777777" w:rsidR="00154E1D" w:rsidRDefault="00154E1D" w:rsidP="00154E1D">
      <w:r>
        <w:t xml:space="preserve">   - Los objetivos son como metas: cosas que queremos lograr con el proyecto.</w:t>
      </w:r>
    </w:p>
    <w:p w14:paraId="524544AB" w14:textId="65238D8A" w:rsidR="00154E1D" w:rsidRDefault="00154E1D" w:rsidP="00154E1D">
      <w:pPr>
        <w:rPr>
          <w:ins w:id="20" w:author="Microsoft Office User" w:date="2023-08-23T20:53:00Z"/>
        </w:rPr>
      </w:pPr>
      <w:r>
        <w:t xml:space="preserve">   - Aquí decimos qué queremos que el software haga.</w:t>
      </w:r>
    </w:p>
    <w:p w14:paraId="68D3F2C5" w14:textId="2CA1FF39" w:rsidR="0010110B" w:rsidRDefault="0010110B" w:rsidP="00154E1D">
      <w:ins w:id="21" w:author="Microsoft Office User" w:date="2023-08-23T20:53:00Z">
        <w:r>
          <w:t>Con la implementacion de</w:t>
        </w:r>
      </w:ins>
      <w:ins w:id="22" w:author="Microsoft Office User" w:date="2023-08-23T20:54:00Z">
        <w:r>
          <w:t xml:space="preserve"> la aplicación web para </w:t>
        </w:r>
      </w:ins>
      <w:ins w:id="23" w:author="Microsoft Office User" w:date="2023-08-23T20:55:00Z">
        <w:r>
          <w:t>la secretaria de ecologia</w:t>
        </w:r>
      </w:ins>
      <w:ins w:id="24" w:author="Microsoft Office User" w:date="2023-08-23T20:56:00Z">
        <w:r>
          <w:t>, se espera una baja en la saturacion de las lineas de emergencia (911</w:t>
        </w:r>
      </w:ins>
      <w:ins w:id="25" w:author="Microsoft Office User" w:date="2023-08-23T20:57:00Z">
        <w:r>
          <w:t xml:space="preserve">) para reportar problemas que con frecuencia no son emergencias. Ademas, un repunte en la </w:t>
        </w:r>
      </w:ins>
      <w:ins w:id="26" w:author="Microsoft Office User" w:date="2023-08-23T20:58:00Z">
        <w:r>
          <w:t>rapidez</w:t>
        </w:r>
      </w:ins>
      <w:ins w:id="27" w:author="Microsoft Office User" w:date="2023-08-23T20:57:00Z">
        <w:r>
          <w:t xml:space="preserve"> con la que se </w:t>
        </w:r>
      </w:ins>
      <w:ins w:id="28" w:author="Microsoft Office User" w:date="2023-08-23T20:58:00Z">
        <w:r>
          <w:t xml:space="preserve">abordan problemas competentes a esta dependencia como el maltrato de animales domesticos, </w:t>
        </w:r>
      </w:ins>
      <w:ins w:id="29" w:author="Microsoft Office User" w:date="2023-08-23T20:59:00Z">
        <w:r>
          <w:t>da</w:t>
        </w:r>
      </w:ins>
      <w:ins w:id="30" w:author="Microsoft Office User" w:date="2023-08-23T21:00:00Z">
        <w:r>
          <w:t xml:space="preserve">ños a </w:t>
        </w:r>
      </w:ins>
      <w:ins w:id="31" w:author="Microsoft Office User" w:date="2023-08-23T20:59:00Z">
        <w:r>
          <w:t xml:space="preserve">flora y fauna </w:t>
        </w:r>
      </w:ins>
      <w:ins w:id="32" w:author="Microsoft Office User" w:date="2023-08-23T21:00:00Z">
        <w:r>
          <w:t>endemicos</w:t>
        </w:r>
      </w:ins>
      <w:ins w:id="33" w:author="Microsoft Office User" w:date="2023-08-23T21:01:00Z">
        <w:r>
          <w:t xml:space="preserve"> de la region</w:t>
        </w:r>
      </w:ins>
      <w:ins w:id="34" w:author="Microsoft Office User" w:date="2023-08-23T20:59:00Z">
        <w:r>
          <w:t>,</w:t>
        </w:r>
      </w:ins>
      <w:ins w:id="35" w:author="Microsoft Office User" w:date="2023-08-23T21:01:00Z">
        <w:r>
          <w:t xml:space="preserve"> tala ilegal de arboles,</w:t>
        </w:r>
      </w:ins>
      <w:ins w:id="36" w:author="Microsoft Office User" w:date="2023-08-23T20:59:00Z">
        <w:r>
          <w:t xml:space="preserve"> el </w:t>
        </w:r>
      </w:ins>
      <w:ins w:id="37" w:author="Microsoft Office User" w:date="2023-08-23T21:02:00Z">
        <w:r>
          <w:t xml:space="preserve">tratamiento </w:t>
        </w:r>
        <w:r w:rsidR="009127DE">
          <w:t>y disposicion incorrecta de residuos, etc. Por ultimo, se espera una mayor participacion ciudadana al fa</w:t>
        </w:r>
      </w:ins>
      <w:ins w:id="38" w:author="Microsoft Office User" w:date="2023-08-23T21:03:00Z">
        <w:r w:rsidR="009127DE">
          <w:t>cilitar el proceso de generacion y seguimiento de reportes, beneficiando asi a toda la comunidad.</w:t>
        </w:r>
      </w:ins>
    </w:p>
    <w:p w14:paraId="466845CA" w14:textId="77777777" w:rsidR="00154E1D" w:rsidRDefault="00154E1D" w:rsidP="00154E1D"/>
    <w:p w14:paraId="294A1EEA" w14:textId="77777777" w:rsidR="00154E1D" w:rsidRDefault="00154E1D" w:rsidP="00154E1D">
      <w:r>
        <w:t>4. **Alcance del Proyecto**</w:t>
      </w:r>
    </w:p>
    <w:p w14:paraId="1B90CA41" w14:textId="77777777" w:rsidR="00154E1D" w:rsidRDefault="00154E1D" w:rsidP="00154E1D">
      <w:r>
        <w:t xml:space="preserve">   - Decimos qué cosas tendrá el software y qué no tendrá.</w:t>
      </w:r>
    </w:p>
    <w:p w14:paraId="1CABF1E3" w14:textId="77777777" w:rsidR="00154E1D" w:rsidRDefault="00154E1D" w:rsidP="00154E1D">
      <w:r>
        <w:t xml:space="preserve">   - Como cuando construyes una casa, decides cuántas habitaciones tendrá.</w:t>
      </w:r>
    </w:p>
    <w:p w14:paraId="0B6B55E1" w14:textId="14F50797" w:rsidR="00154E1D" w:rsidRDefault="009127DE" w:rsidP="00154E1D">
      <w:ins w:id="39" w:author="Microsoft Office User" w:date="2023-08-23T21:09:00Z">
        <w:r>
          <w:t>La aplicación web tend</w:t>
        </w:r>
      </w:ins>
      <w:ins w:id="40" w:author="Microsoft Office User" w:date="2023-08-23T21:10:00Z">
        <w:r>
          <w:t>ra un diseño similar a la pagina web del municipio, con su misma paleta de colores</w:t>
        </w:r>
      </w:ins>
      <w:ins w:id="41" w:author="Microsoft Office User" w:date="2023-08-23T21:11:00Z">
        <w:r>
          <w:t xml:space="preserve">. En ella habra una pagina de inicio, en donde se </w:t>
        </w:r>
      </w:ins>
      <w:ins w:id="42" w:author="Microsoft Office User" w:date="2023-08-23T21:12:00Z">
        <w:r>
          <w:t xml:space="preserve">detalla </w:t>
        </w:r>
        <w:r w:rsidR="00DE7DBD">
          <w:t xml:space="preserve">el objetivo de la aplicación. </w:t>
        </w:r>
      </w:ins>
      <w:ins w:id="43" w:author="Microsoft Office User" w:date="2023-08-23T21:13:00Z">
        <w:r w:rsidR="00DE7DBD">
          <w:t>Una pagina de registro, en donde el usuario podra</w:t>
        </w:r>
      </w:ins>
      <w:ins w:id="44" w:author="Microsoft Office User" w:date="2023-08-23T21:14:00Z">
        <w:r w:rsidR="00DE7DBD">
          <w:t xml:space="preserve"> ingresar sus datos para crear un usuario. </w:t>
        </w:r>
      </w:ins>
      <w:ins w:id="45" w:author="Microsoft Office User" w:date="2023-08-23T21:15:00Z">
        <w:r w:rsidR="00DE7DBD">
          <w:t>Una pagina donde el usuario pueda inic</w:t>
        </w:r>
      </w:ins>
      <w:ins w:id="46" w:author="Microsoft Office User" w:date="2023-08-23T21:16:00Z">
        <w:r w:rsidR="00DE7DBD">
          <w:t>i</w:t>
        </w:r>
      </w:ins>
      <w:ins w:id="47" w:author="Microsoft Office User" w:date="2023-08-23T21:15:00Z">
        <w:r w:rsidR="00DE7DBD">
          <w:t xml:space="preserve">ar sesion con las credenciales </w:t>
        </w:r>
      </w:ins>
      <w:ins w:id="48" w:author="Microsoft Office User" w:date="2023-08-23T21:16:00Z">
        <w:r w:rsidR="00DE7DBD">
          <w:t xml:space="preserve">generadas al registrarse. </w:t>
        </w:r>
      </w:ins>
      <w:ins w:id="49" w:author="Microsoft Office User" w:date="2023-08-23T21:17:00Z">
        <w:r w:rsidR="00DE7DBD">
          <w:t xml:space="preserve">Una pagina donde el usuario pueda crear un reporte o solicitud de informacion. </w:t>
        </w:r>
      </w:ins>
      <w:ins w:id="50" w:author="Microsoft Office User" w:date="2023-08-23T21:18:00Z">
        <w:r w:rsidR="00DE7DBD">
          <w:t>Finalmente, una pagina exclusiva para el servidor publico, donde este pueda revisar los reportes generados y responder a ellos.</w:t>
        </w:r>
      </w:ins>
    </w:p>
    <w:p w14:paraId="2FCA45FF" w14:textId="77777777" w:rsidR="00154E1D" w:rsidRDefault="00154E1D" w:rsidP="00154E1D">
      <w:r>
        <w:lastRenderedPageBreak/>
        <w:t>5. **Arquitectura y Diseño**</w:t>
      </w:r>
    </w:p>
    <w:p w14:paraId="7DEC1662" w14:textId="77777777" w:rsidR="00154E1D" w:rsidRDefault="00154E1D" w:rsidP="00154E1D">
      <w:r>
        <w:t xml:space="preserve">   - Hablamos de cómo planeamos construir el software.</w:t>
      </w:r>
    </w:p>
    <w:p w14:paraId="6523AA21" w14:textId="77777777" w:rsidR="00154E1D" w:rsidRDefault="00154E1D" w:rsidP="00154E1D">
      <w:r>
        <w:t xml:space="preserve">   - Imagina un plano para construir un juguete: dibujamos cómo será antes de construirlo.</w:t>
      </w:r>
    </w:p>
    <w:p w14:paraId="5E43E3DA" w14:textId="1730EC12" w:rsidR="00154E1D" w:rsidRDefault="00154E1D" w:rsidP="00154E1D">
      <w:pPr>
        <w:rPr>
          <w:ins w:id="51" w:author="Microsoft Office User" w:date="2023-08-23T21:29:00Z"/>
        </w:rPr>
      </w:pPr>
      <w:r>
        <w:t xml:space="preserve">   - Aquí incluye los diagramas y mockups</w:t>
      </w:r>
    </w:p>
    <w:p w14:paraId="4ADD3B91" w14:textId="6E9A5190" w:rsidR="00DE7DBD" w:rsidRDefault="00DE7DBD" w:rsidP="00154E1D">
      <w:pPr>
        <w:rPr>
          <w:ins w:id="52" w:author="Microsoft Office User" w:date="2023-08-23T21:30:00Z"/>
        </w:rPr>
      </w:pPr>
      <w:ins w:id="53" w:author="Microsoft Office User" w:date="2023-08-23T21:29:00Z">
        <w:r>
          <w:rPr>
            <w:noProof/>
          </w:rPr>
          <w:drawing>
            <wp:inline distT="0" distB="0" distL="0" distR="0" wp14:anchorId="23FE81CE" wp14:editId="29408E9E">
              <wp:extent cx="5612130" cy="4975860"/>
              <wp:effectExtent l="0" t="0" r="1270" b="254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4975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37EAAA" w14:textId="0BF6C40F" w:rsidR="0071331C" w:rsidRDefault="0071331C" w:rsidP="00154E1D">
      <w:pPr>
        <w:rPr>
          <w:ins w:id="54" w:author="Microsoft Office User" w:date="2023-08-23T21:30:00Z"/>
        </w:rPr>
      </w:pPr>
      <w:ins w:id="55" w:author="Microsoft Office User" w:date="2023-08-23T21:30:00Z">
        <w:r>
          <w:rPr>
            <w:noProof/>
          </w:rPr>
          <w:lastRenderedPageBreak/>
          <w:drawing>
            <wp:inline distT="0" distB="0" distL="0" distR="0" wp14:anchorId="6676447B" wp14:editId="06E4A0BA">
              <wp:extent cx="5612130" cy="3743960"/>
              <wp:effectExtent l="0" t="0" r="1270" b="254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3743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CC27AD" w14:textId="1186AB41" w:rsidR="0071331C" w:rsidRDefault="0071331C" w:rsidP="00154E1D">
      <w:ins w:id="56" w:author="Microsoft Office User" w:date="2023-08-23T21:30:00Z">
        <w:r>
          <w:rPr>
            <w:noProof/>
          </w:rPr>
          <w:lastRenderedPageBreak/>
          <w:drawing>
            <wp:inline distT="0" distB="0" distL="0" distR="0" wp14:anchorId="7664A9C9" wp14:editId="448E2BEE">
              <wp:extent cx="3755390" cy="8258810"/>
              <wp:effectExtent l="0" t="0" r="381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5390" cy="8258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442AFFF" w14:textId="77777777" w:rsidR="00154E1D" w:rsidRDefault="00154E1D" w:rsidP="00154E1D"/>
    <w:p w14:paraId="2D6694B7" w14:textId="77777777" w:rsidR="00154E1D" w:rsidRDefault="00154E1D" w:rsidP="00154E1D">
      <w:r>
        <w:t>6. **Desarrollo**</w:t>
      </w:r>
    </w:p>
    <w:p w14:paraId="53640A78" w14:textId="77777777" w:rsidR="00154E1D" w:rsidRDefault="00154E1D" w:rsidP="00154E1D">
      <w:r>
        <w:t xml:space="preserve">   - Decimos cómo haremos el software paso a paso.</w:t>
      </w:r>
    </w:p>
    <w:p w14:paraId="3FF27D34" w14:textId="77777777" w:rsidR="00154E1D" w:rsidRDefault="00154E1D" w:rsidP="00154E1D">
      <w:r>
        <w:t xml:space="preserve">   - Es como cuando sigues las instrucciones para armar un rompecabezas.</w:t>
      </w:r>
    </w:p>
    <w:p w14:paraId="54BA0509" w14:textId="77777777" w:rsidR="00154E1D" w:rsidRDefault="00154E1D" w:rsidP="00154E1D"/>
    <w:p w14:paraId="7F601F9B" w14:textId="77777777" w:rsidR="00154E1D" w:rsidRDefault="00154E1D" w:rsidP="00154E1D">
      <w:r>
        <w:t>7. **Pruebas y Validación**</w:t>
      </w:r>
    </w:p>
    <w:p w14:paraId="25A96862" w14:textId="77777777" w:rsidR="00154E1D" w:rsidRDefault="00154E1D" w:rsidP="00154E1D">
      <w:r>
        <w:t xml:space="preserve">   - Explicamos cómo revisamos que el software funcione bien.</w:t>
      </w:r>
    </w:p>
    <w:p w14:paraId="6F1640CE" w14:textId="77777777" w:rsidR="00154E1D" w:rsidRDefault="00154E1D" w:rsidP="00154E1D">
      <w:r>
        <w:t xml:space="preserve">   - Es como probar un nuevo juguete para asegurarnos de que funcione.</w:t>
      </w:r>
    </w:p>
    <w:p w14:paraId="43C10A6F" w14:textId="77777777" w:rsidR="00154E1D" w:rsidRDefault="00154E1D" w:rsidP="00154E1D"/>
    <w:p w14:paraId="5FBA17DE" w14:textId="77777777" w:rsidR="00154E1D" w:rsidRDefault="00154E1D" w:rsidP="00154E1D">
      <w:r>
        <w:t>8. **Implementación y Despliegue**</w:t>
      </w:r>
    </w:p>
    <w:p w14:paraId="01328DCC" w14:textId="77777777" w:rsidR="00154E1D" w:rsidRDefault="00154E1D" w:rsidP="00154E1D">
      <w:r>
        <w:t xml:space="preserve">   - Contamos cómo llevamos el software a las personas que lo usarán.</w:t>
      </w:r>
    </w:p>
    <w:p w14:paraId="0B767F0A" w14:textId="77777777" w:rsidR="00154E1D" w:rsidRDefault="00154E1D" w:rsidP="00154E1D">
      <w:r>
        <w:t xml:space="preserve">   - Imagina llevar un pastel que cocinaste a una fiesta.</w:t>
      </w:r>
    </w:p>
    <w:p w14:paraId="5BF45163" w14:textId="66EF4C99" w:rsidR="00154E1D" w:rsidRDefault="0071331C" w:rsidP="00154E1D">
      <w:ins w:id="57" w:author="Microsoft Office User" w:date="2023-08-23T21:32:00Z">
        <w:r>
          <w:t xml:space="preserve">Una vez realizadas las pruebas de validacion, se </w:t>
        </w:r>
      </w:ins>
      <w:ins w:id="58" w:author="Microsoft Office User" w:date="2023-08-23T21:33:00Z">
        <w:r>
          <w:t>promocionara la aplicación web de la secretaria de ecologia, en la pagina principal del municipio y se agregara un enlace permanente en el pie de pagina para que los usuarios puedan acceder facilmente en un futuro</w:t>
        </w:r>
      </w:ins>
      <w:ins w:id="59" w:author="Microsoft Office User" w:date="2023-08-23T21:34:00Z">
        <w:r>
          <w:t xml:space="preserve">. Asi mismo, se alentara a la ciudadania a traves de promocion en la radio, periodicos y otros medios de informacion locales, a utilizar </w:t>
        </w:r>
      </w:ins>
      <w:ins w:id="60" w:author="Microsoft Office User" w:date="2023-08-23T21:35:00Z">
        <w:r>
          <w:t xml:space="preserve">la nueva aplicacion web. </w:t>
        </w:r>
      </w:ins>
    </w:p>
    <w:p w14:paraId="46E3357E" w14:textId="77777777" w:rsidR="00154E1D" w:rsidRDefault="00154E1D" w:rsidP="00154E1D">
      <w:r>
        <w:t>9. **Mantenimiento y Soporte**</w:t>
      </w:r>
    </w:p>
    <w:p w14:paraId="158801EF" w14:textId="77777777" w:rsidR="00154E1D" w:rsidRDefault="00154E1D" w:rsidP="00154E1D">
      <w:r>
        <w:t xml:space="preserve">   - Explicamos cómo cuidamos el software después de que esté listo.</w:t>
      </w:r>
    </w:p>
    <w:p w14:paraId="1DBEFB87" w14:textId="77777777" w:rsidR="00154E1D" w:rsidRDefault="00154E1D" w:rsidP="00154E1D">
      <w:r>
        <w:t xml:space="preserve">   - Como cuidar un juguete para que no se rompa.</w:t>
      </w:r>
    </w:p>
    <w:p w14:paraId="42C42B61" w14:textId="637A9786" w:rsidR="00154E1D" w:rsidRDefault="00ED6A4D" w:rsidP="00154E1D">
      <w:ins w:id="61" w:author="Microsoft Office User" w:date="2023-08-23T21:44:00Z">
        <w:r>
          <w:t>Se lle</w:t>
        </w:r>
      </w:ins>
      <w:ins w:id="62" w:author="Microsoft Office User" w:date="2023-08-23T21:45:00Z">
        <w:r>
          <w:t>varan a cabo revisiones periodicas para asegurarse que el el conjunto de software</w:t>
        </w:r>
      </w:ins>
      <w:ins w:id="63" w:author="Microsoft Office User" w:date="2023-08-23T21:46:00Z">
        <w:r>
          <w:t xml:space="preserve"> y la comunicación entre el front y back-end funciona como se espera. De igual manera se pedira a los usuarios que reporten cualquier proble</w:t>
        </w:r>
      </w:ins>
      <w:ins w:id="64" w:author="Microsoft Office User" w:date="2023-08-23T21:47:00Z">
        <w:r>
          <w:t xml:space="preserve">ma o error que encuentren en </w:t>
        </w:r>
      </w:ins>
      <w:ins w:id="65" w:author="Microsoft Office User" w:date="2023-08-23T21:48:00Z">
        <w:r>
          <w:t xml:space="preserve">la aplicación </w:t>
        </w:r>
      </w:ins>
      <w:ins w:id="66" w:author="Microsoft Office User" w:date="2023-08-23T21:47:00Z">
        <w:r>
          <w:t>y se realizaran las actualizaciones correspondientes para arreglarlo</w:t>
        </w:r>
      </w:ins>
      <w:ins w:id="67" w:author="Microsoft Office User" w:date="2023-08-23T21:48:00Z">
        <w:r>
          <w:t>.</w:t>
        </w:r>
      </w:ins>
      <w:ins w:id="68" w:author="Microsoft Office User" w:date="2023-08-23T21:45:00Z">
        <w:r>
          <w:t xml:space="preserve"> </w:t>
        </w:r>
      </w:ins>
    </w:p>
    <w:p w14:paraId="7AC1110F" w14:textId="77777777" w:rsidR="00154E1D" w:rsidRDefault="00154E1D" w:rsidP="00154E1D">
      <w:r>
        <w:t>10. **Gestión de Riesgos**</w:t>
      </w:r>
    </w:p>
    <w:p w14:paraId="5BB87112" w14:textId="77777777" w:rsidR="00154E1D" w:rsidRDefault="00154E1D" w:rsidP="00154E1D">
      <w:r>
        <w:t xml:space="preserve">    - Hablamos de las cosas malas que podrían pasar y cómo las evitamos.</w:t>
      </w:r>
    </w:p>
    <w:p w14:paraId="4DD6ACDC" w14:textId="7113DD13" w:rsidR="00154E1D" w:rsidRDefault="00154E1D" w:rsidP="00154E1D">
      <w:pPr>
        <w:rPr>
          <w:ins w:id="69" w:author="Microsoft Office User" w:date="2023-08-23T21:48:00Z"/>
        </w:rPr>
      </w:pPr>
      <w:r>
        <w:t xml:space="preserve">    - Como llevar un paraguas por si llueve.</w:t>
      </w:r>
    </w:p>
    <w:p w14:paraId="2215033D" w14:textId="440493E4" w:rsidR="00ED6A4D" w:rsidRDefault="00ED6A4D" w:rsidP="00154E1D">
      <w:ins w:id="70" w:author="Microsoft Office User" w:date="2023-08-23T21:48:00Z">
        <w:r>
          <w:t>Los riesgos que conlleva la implementacion de esta aplicación</w:t>
        </w:r>
      </w:ins>
      <w:ins w:id="71" w:author="Microsoft Office User" w:date="2023-08-23T21:55:00Z">
        <w:r w:rsidR="00AF1B77">
          <w:t xml:space="preserve"> tienen que ver con los fallos o errores que se puedan presentar </w:t>
        </w:r>
      </w:ins>
      <w:ins w:id="72" w:author="Microsoft Office User" w:date="2023-08-23T21:58:00Z">
        <w:r w:rsidR="00AF1B77">
          <w:t xml:space="preserve">al usuario final </w:t>
        </w:r>
      </w:ins>
      <w:ins w:id="73" w:author="Microsoft Office User" w:date="2023-08-23T21:55:00Z">
        <w:r w:rsidR="00AF1B77">
          <w:t xml:space="preserve">durante su </w:t>
        </w:r>
      </w:ins>
      <w:ins w:id="74" w:author="Microsoft Office User" w:date="2023-08-23T21:56:00Z">
        <w:r w:rsidR="00AF1B77">
          <w:t xml:space="preserve">operación, sin embargo, para evitar esto se llevaran a cabo exhaustivamente pruebas piloto antes de hacer el despliegue de la aplicación </w:t>
        </w:r>
      </w:ins>
      <w:ins w:id="75" w:author="Microsoft Office User" w:date="2023-08-23T21:57:00Z">
        <w:r w:rsidR="00AF1B77">
          <w:t>al entorno de produccion.</w:t>
        </w:r>
      </w:ins>
    </w:p>
    <w:p w14:paraId="3FB24E49" w14:textId="77777777" w:rsidR="00154E1D" w:rsidRDefault="00154E1D" w:rsidP="00154E1D"/>
    <w:p w14:paraId="3672229B" w14:textId="77777777" w:rsidR="00154E1D" w:rsidRDefault="00154E1D" w:rsidP="00154E1D">
      <w:r>
        <w:lastRenderedPageBreak/>
        <w:t>11. **Presupuesto y Recursos**</w:t>
      </w:r>
    </w:p>
    <w:p w14:paraId="53A67737" w14:textId="77777777" w:rsidR="00154E1D" w:rsidRDefault="00154E1D" w:rsidP="00154E1D">
      <w:r>
        <w:t xml:space="preserve">    - Decimos cuánto costará hacer el software y qué necesitamos.</w:t>
      </w:r>
    </w:p>
    <w:p w14:paraId="343849D4" w14:textId="7EAA7A93" w:rsidR="00154E1D" w:rsidRDefault="00154E1D" w:rsidP="00154E1D">
      <w:pPr>
        <w:rPr>
          <w:ins w:id="76" w:author="Microsoft Office User" w:date="2023-08-23T21:59:00Z"/>
        </w:rPr>
      </w:pPr>
      <w:r>
        <w:t xml:space="preserve">    - Es como hacer una lista de compras antes de cocinar.</w:t>
      </w:r>
    </w:p>
    <w:p w14:paraId="6D2D570E" w14:textId="11635069" w:rsidR="00AF1B77" w:rsidRDefault="00AF1B77" w:rsidP="00154E1D">
      <w:ins w:id="77" w:author="Microsoft Office User" w:date="2023-08-23T21:59:00Z">
        <w:r>
          <w:t xml:space="preserve">Para llevar a cabo el proyecto se requerira un equipo de computo MacBook Pro con un costo aproximado de </w:t>
        </w:r>
      </w:ins>
      <w:ins w:id="78" w:author="Microsoft Office User" w:date="2023-08-23T22:00:00Z">
        <w:r>
          <w:t xml:space="preserve">cuarenta y dos mil pesos, un desarrollador web (cuando menos) con un sueldo mensual de </w:t>
        </w:r>
      </w:ins>
      <w:ins w:id="79" w:author="Microsoft Office User" w:date="2023-08-23T22:01:00Z">
        <w:r>
          <w:t>cien mil pesos y una oficina con acceso a internet durante el transcurso de un mes.</w:t>
        </w:r>
      </w:ins>
    </w:p>
    <w:p w14:paraId="6E75237A" w14:textId="77777777" w:rsidR="00154E1D" w:rsidRDefault="00154E1D" w:rsidP="00154E1D"/>
    <w:p w14:paraId="2D65E68A" w14:textId="77777777" w:rsidR="00154E1D" w:rsidRDefault="00154E1D" w:rsidP="00154E1D"/>
    <w:p w14:paraId="2857364B" w14:textId="0852365F" w:rsidR="00154E1D" w:rsidRDefault="00154E1D" w:rsidP="00154E1D"/>
    <w:sectPr w:rsidR="00154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1D"/>
    <w:rsid w:val="0010110B"/>
    <w:rsid w:val="00154E1D"/>
    <w:rsid w:val="00600937"/>
    <w:rsid w:val="0071331C"/>
    <w:rsid w:val="007E3CFF"/>
    <w:rsid w:val="009127DE"/>
    <w:rsid w:val="00AF1B77"/>
    <w:rsid w:val="00DA2B94"/>
    <w:rsid w:val="00DE7DBD"/>
    <w:rsid w:val="00E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EC1D"/>
  <w15:chartTrackingRefBased/>
  <w15:docId w15:val="{6CAB554C-7168-4B3C-82B1-3D5ED7FE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C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C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 Zabdiel Ortega Gutiérrez</dc:creator>
  <cp:keywords/>
  <dc:description/>
  <cp:lastModifiedBy>Microsoft Office User</cp:lastModifiedBy>
  <cp:revision>2</cp:revision>
  <dcterms:created xsi:type="dcterms:W3CDTF">2023-08-08T16:49:00Z</dcterms:created>
  <dcterms:modified xsi:type="dcterms:W3CDTF">2023-08-24T05:01:00Z</dcterms:modified>
</cp:coreProperties>
</file>